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67" w:rsidRPr="00245F67" w:rsidRDefault="00245F67" w:rsidP="00245F67">
      <w:pPr>
        <w:widowControl/>
        <w:pBdr>
          <w:left w:val="single" w:sz="36" w:space="20" w:color="3690CF"/>
          <w:right w:val="single" w:sz="36" w:space="15" w:color="3690CF"/>
        </w:pBdr>
        <w:spacing w:before="525" w:line="450" w:lineRule="atLeast"/>
        <w:ind w:left="-300" w:right="-300"/>
        <w:jc w:val="center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开启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Opera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浏览器自带隐藏福利功能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 xml:space="preserve"> 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畅通无阻上谷歌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YouTube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等</w:t>
      </w:r>
      <w:r w:rsidRPr="00245F67">
        <w:rPr>
          <w:rFonts w:ascii="inherit" w:eastAsia="宋体" w:hAnsi="inherit" w:cs="宋体"/>
          <w:b/>
          <w:bCs/>
          <w:kern w:val="36"/>
          <w:sz w:val="48"/>
          <w:szCs w:val="48"/>
        </w:rPr>
        <w:t>…</w:t>
      </w:r>
    </w:p>
    <w:p w:rsidR="00245F67" w:rsidRPr="00245F67" w:rsidRDefault="00245F67" w:rsidP="00245F67">
      <w:pPr>
        <w:widowControl/>
        <w:spacing w:after="180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Opera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浏览器，是一款挪威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Opera Software ASA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公司制作的支持多页面标签式浏览的网络浏览器，是跨平台浏览器可以在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Windows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、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Mac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和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Linux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三个操作系统平台上运行。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Opera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浏览器创始于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1995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年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4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月。目前（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2018.05.06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）最新版本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52.0(52.0.2871.99)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。</w:t>
      </w:r>
    </w:p>
    <w:p w:rsidR="00245F67" w:rsidRPr="00245F67" w:rsidRDefault="00245F67" w:rsidP="00245F67">
      <w:pPr>
        <w:widowControl/>
        <w:spacing w:after="180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2016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年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2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月确定</w:t>
      </w:r>
      <w:proofErr w:type="gramStart"/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被奇虎</w:t>
      </w:r>
      <w:proofErr w:type="gramEnd"/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360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和</w:t>
      </w:r>
      <w:proofErr w:type="gramStart"/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昆仑万维收购</w:t>
      </w:r>
      <w:proofErr w:type="gramEnd"/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，准确的说这个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Opera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浏览器是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360</w:t>
      </w:r>
      <w:r w:rsidRPr="00245F67">
        <w:rPr>
          <w:rFonts w:ascii="inherit" w:eastAsia="微软雅黑" w:hAnsi="inherit" w:cs="宋体"/>
          <w:color w:val="444444"/>
          <w:kern w:val="0"/>
          <w:sz w:val="24"/>
          <w:szCs w:val="24"/>
        </w:rPr>
        <w:t>的。</w:t>
      </w:r>
    </w:p>
    <w:p w:rsidR="00245F67" w:rsidRPr="00245F67" w:rsidRDefault="00245F67" w:rsidP="00245F67">
      <w:pPr>
        <w:widowControl/>
        <w:jc w:val="left"/>
        <w:textAlignment w:val="baseline"/>
        <w:rPr>
          <w:del w:id="0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1" w:author="Unknown">
        <w:r w:rsidRPr="00245F67">
          <w:rPr>
            <w:rFonts w:ascii="inherit" w:eastAsia="微软雅黑" w:hAnsi="inherit" w:cs="宋体"/>
            <w:color w:val="444444"/>
            <w:kern w:val="0"/>
            <w:sz w:val="24"/>
            <w:szCs w:val="24"/>
            <w:bdr w:val="none" w:sz="0" w:space="0" w:color="auto" w:frame="1"/>
          </w:rPr>
          <w:delText>Opera</w:delText>
        </w:r>
        <w:r w:rsidRPr="00245F67">
          <w:rPr>
            <w:rFonts w:ascii="inherit" w:eastAsia="微软雅黑" w:hAnsi="inherit" w:cs="宋体"/>
            <w:color w:val="444444"/>
            <w:kern w:val="0"/>
            <w:sz w:val="24"/>
            <w:szCs w:val="24"/>
            <w:bdr w:val="none" w:sz="0" w:space="0" w:color="auto" w:frame="1"/>
          </w:rPr>
          <w:delText>浏览器跟欧朋浏览器好像都是一个公司的，被收购后推出中文名欧朋。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2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3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所以各位使用的时候自己掂量着点。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4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5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进入正题：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 w:line="624" w:lineRule="atLeast"/>
        <w:ind w:firstLine="480"/>
        <w:jc w:val="left"/>
        <w:textAlignment w:val="baseline"/>
        <w:outlineLvl w:val="3"/>
        <w:rPr>
          <w:del w:id="6" w:author="Unknown"/>
          <w:rFonts w:ascii="inherit" w:eastAsia="微软雅黑" w:hAnsi="inherit" w:cs="宋体"/>
          <w:b/>
          <w:bCs/>
          <w:color w:val="444444"/>
          <w:kern w:val="0"/>
          <w:sz w:val="24"/>
          <w:szCs w:val="24"/>
        </w:rPr>
      </w:pPr>
      <w:del w:id="7" w:author="Unknown">
        <w:r w:rsidRPr="00245F67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delText>一、下载Opera浏览器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8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9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官网：</w:delText>
        </w:r>
        <w:r w:rsidRPr="00245F67">
          <w:rPr>
            <w:rFonts w:ascii="宋体" w:eastAsia="宋体" w:hAnsi="宋体" w:cs="宋体" w:hint="eastAsia"/>
            <w:kern w:val="0"/>
            <w:sz w:val="24"/>
            <w:szCs w:val="24"/>
          </w:rPr>
          <w:fldChar w:fldCharType="begin"/>
        </w:r>
        <w:r w:rsidRPr="00245F67">
          <w:rPr>
            <w:rFonts w:ascii="宋体" w:eastAsia="宋体" w:hAnsi="宋体" w:cs="宋体" w:hint="eastAsia"/>
            <w:kern w:val="0"/>
            <w:sz w:val="24"/>
            <w:szCs w:val="24"/>
          </w:rPr>
          <w:delInstrText xml:space="preserve"> HYPERLINK "https://laod.cn/wp-content/themes/begin/inc/go.php?url=https://www.opera.com/zh-cn" \t "_blank" </w:delInstrText>
        </w:r>
        <w:r w:rsidRPr="00245F67">
          <w:rPr>
            <w:rFonts w:ascii="宋体" w:eastAsia="宋体" w:hAnsi="宋体" w:cs="宋体" w:hint="eastAsia"/>
            <w:kern w:val="0"/>
            <w:sz w:val="24"/>
            <w:szCs w:val="24"/>
          </w:rPr>
          <w:fldChar w:fldCharType="separate"/>
        </w:r>
        <w:r w:rsidRPr="00245F67">
          <w:rPr>
            <w:rFonts w:ascii="inherit" w:eastAsia="微软雅黑" w:hAnsi="inherit" w:cs="宋体"/>
            <w:color w:val="3288D3"/>
            <w:kern w:val="0"/>
            <w:sz w:val="24"/>
            <w:szCs w:val="24"/>
            <w:u w:val="single"/>
            <w:bdr w:val="none" w:sz="0" w:space="0" w:color="auto" w:frame="1"/>
          </w:rPr>
          <w:delText>https://www.opera.com/zh-cn</w:delText>
        </w:r>
        <w:r w:rsidRPr="00245F67">
          <w:rPr>
            <w:rFonts w:ascii="宋体" w:eastAsia="宋体" w:hAnsi="宋体" w:cs="宋体" w:hint="eastAsia"/>
            <w:kern w:val="0"/>
            <w:sz w:val="24"/>
            <w:szCs w:val="24"/>
          </w:rPr>
          <w:fldChar w:fldCharType="end"/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10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11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下载好并安装，安装好它会自己弹出来，不用管，关掉。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 w:line="624" w:lineRule="atLeast"/>
        <w:ind w:firstLine="480"/>
        <w:jc w:val="left"/>
        <w:textAlignment w:val="baseline"/>
        <w:outlineLvl w:val="3"/>
        <w:rPr>
          <w:del w:id="12" w:author="Unknown"/>
          <w:rFonts w:ascii="inherit" w:eastAsia="微软雅黑" w:hAnsi="inherit" w:cs="宋体"/>
          <w:b/>
          <w:bCs/>
          <w:color w:val="444444"/>
          <w:kern w:val="0"/>
          <w:sz w:val="24"/>
          <w:szCs w:val="24"/>
        </w:rPr>
      </w:pPr>
      <w:del w:id="13" w:author="Unknown">
        <w:r w:rsidRPr="00245F67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delText>二、设置系统区域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14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15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老D的系统是Windows10，直接进入设置——区域和语言，将国家或地区设置为：中国台湾。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16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17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如下图：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18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7781925" cy="4457700"/>
            <wp:effectExtent l="0" t="0" r="9525" b="0"/>
            <wp:docPr id="5" name="图片 5" descr="开启Opera浏览器自带隐藏福利功能 畅通无阻上谷歌YouTube等..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开启Opera浏览器自带隐藏福利功能 畅通无阻上谷歌YouTube等..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67" w:rsidRPr="00245F67" w:rsidRDefault="00245F67" w:rsidP="00245F67">
      <w:pPr>
        <w:widowControl/>
        <w:spacing w:before="100" w:beforeAutospacing="1" w:after="100" w:afterAutospacing="1" w:line="624" w:lineRule="atLeast"/>
        <w:ind w:firstLine="480"/>
        <w:jc w:val="left"/>
        <w:textAlignment w:val="baseline"/>
        <w:outlineLvl w:val="3"/>
        <w:rPr>
          <w:del w:id="19" w:author="Unknown"/>
          <w:rFonts w:ascii="inherit" w:eastAsia="微软雅黑" w:hAnsi="inherit" w:cs="宋体"/>
          <w:b/>
          <w:bCs/>
          <w:color w:val="444444"/>
          <w:kern w:val="0"/>
          <w:sz w:val="24"/>
          <w:szCs w:val="24"/>
        </w:rPr>
      </w:pPr>
      <w:del w:id="20" w:author="Unknown">
        <w:r w:rsidRPr="00245F67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delText>三、设置opera浏览器语言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21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22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进入浏览器设置页，浏览选项将opera浏览器的语言设置成中文繁体，语言改好之后，直接重启浏览器。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23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24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你也可以直接在浏览器地址栏输入：opera://settings 回车进入设置页。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25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477000" cy="4000500"/>
            <wp:effectExtent l="0" t="0" r="0" b="0"/>
            <wp:docPr id="4" name="图片 4" descr="开启Opera浏览器自带隐藏福利功能 畅通无阻上谷歌YouTube等..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开启Opera浏览器自带隐藏福利功能 畅通无阻上谷歌YouTube等..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67" w:rsidRPr="00245F67" w:rsidRDefault="00245F67" w:rsidP="00245F67">
      <w:pPr>
        <w:widowControl/>
        <w:spacing w:before="100" w:beforeAutospacing="1" w:after="100" w:afterAutospacing="1" w:line="624" w:lineRule="atLeast"/>
        <w:ind w:firstLine="480"/>
        <w:jc w:val="left"/>
        <w:textAlignment w:val="baseline"/>
        <w:outlineLvl w:val="3"/>
        <w:rPr>
          <w:del w:id="26" w:author="Unknown"/>
          <w:rFonts w:ascii="inherit" w:eastAsia="微软雅黑" w:hAnsi="inherit" w:cs="宋体"/>
          <w:b/>
          <w:bCs/>
          <w:color w:val="444444"/>
          <w:kern w:val="0"/>
          <w:sz w:val="24"/>
          <w:szCs w:val="24"/>
        </w:rPr>
      </w:pPr>
      <w:del w:id="27" w:author="Unknown">
        <w:r w:rsidRPr="00245F67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delText>四、开启福利功能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28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29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同样是进入opera浏览器设置页，点击 隐私&amp;安全 把福利功能勾选启用即可，如下图：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30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7267575" cy="3800475"/>
            <wp:effectExtent l="0" t="0" r="9525" b="9525"/>
            <wp:docPr id="3" name="图片 3" descr="开启Opera浏览器自带隐藏福利功能 畅通无阻上谷歌YouTube等..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开启Opera浏览器自带隐藏福利功能 畅通无阻上谷歌YouTube等..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67" w:rsidRPr="00245F67" w:rsidRDefault="00245F67" w:rsidP="00245F67">
      <w:pPr>
        <w:widowControl/>
        <w:spacing w:before="100" w:beforeAutospacing="1" w:after="100" w:afterAutospacing="1" w:line="624" w:lineRule="atLeast"/>
        <w:ind w:firstLine="480"/>
        <w:jc w:val="left"/>
        <w:textAlignment w:val="baseline"/>
        <w:outlineLvl w:val="3"/>
        <w:rPr>
          <w:del w:id="31" w:author="Unknown"/>
          <w:rFonts w:ascii="inherit" w:eastAsia="微软雅黑" w:hAnsi="inherit" w:cs="宋体"/>
          <w:b/>
          <w:bCs/>
          <w:color w:val="444444"/>
          <w:kern w:val="0"/>
          <w:sz w:val="24"/>
          <w:szCs w:val="24"/>
        </w:rPr>
      </w:pPr>
      <w:del w:id="32" w:author="Unknown">
        <w:r w:rsidRPr="00245F67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delText>五、开启科学上网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33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7353300" cy="4267200"/>
            <wp:effectExtent l="0" t="0" r="0" b="0"/>
            <wp:docPr id="2" name="图片 2" descr="开启Opera浏览器自带隐藏福利功能 畅通无阻上谷歌YouTube等..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开启Opera浏览器自带隐藏福利功能 畅通无阻上谷歌YouTube等..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34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35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这时在浏览器地址栏前面会出现蓝色的</w:delText>
        </w:r>
        <w:r w:rsidRPr="00245F67">
          <w:rPr>
            <w:rFonts w:ascii="宋体" w:eastAsia="宋体" w:hAnsi="宋体" w:cs="宋体"/>
            <w:color w:val="993300"/>
            <w:kern w:val="0"/>
            <w:sz w:val="24"/>
            <w:szCs w:val="24"/>
            <w:bdr w:val="none" w:sz="0" w:space="0" w:color="auto" w:frame="1"/>
          </w:rPr>
          <w:delText>V屁恩</w:delText>
        </w:r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的字样，说明</w:delText>
        </w:r>
        <w:r w:rsidRPr="00245F67">
          <w:rPr>
            <w:rFonts w:ascii="宋体" w:eastAsia="宋体" w:hAnsi="宋体" w:cs="宋体"/>
            <w:color w:val="993300"/>
            <w:kern w:val="0"/>
            <w:sz w:val="24"/>
            <w:szCs w:val="24"/>
            <w:bdr w:val="none" w:sz="0" w:space="0" w:color="auto" w:frame="1"/>
          </w:rPr>
          <w:delText>V屁恩</w:delText>
        </w:r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已经启用，我</w:delText>
        </w:r>
        <w:bookmarkStart w:id="36" w:name="_GoBack"/>
        <w:bookmarkEnd w:id="36"/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们可以点击它，查看流量，快速打开和关闭，更改服务器位置等操作。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37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38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实测看YouTube速度一般，能看480P或720P，1080P以上还是别抱有太大期望。</w:delText>
        </w:r>
      </w:del>
    </w:p>
    <w:p w:rsidR="00245F67" w:rsidRPr="00245F67" w:rsidRDefault="00245F67" w:rsidP="00245F67">
      <w:pPr>
        <w:widowControl/>
        <w:spacing w:before="100" w:beforeAutospacing="1" w:after="180" w:afterAutospacing="1"/>
        <w:jc w:val="left"/>
        <w:textAlignment w:val="baseline"/>
        <w:rPr>
          <w:del w:id="39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40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PS：速度根据您的地区、网络、时段有关。</w:delText>
        </w:r>
      </w:del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41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343650" cy="3390900"/>
            <wp:effectExtent l="0" t="0" r="0" b="0"/>
            <wp:docPr id="1" name="图片 1" descr="开启Opera浏览器自带隐藏福利功能 畅通无阻上谷歌YouTube等..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开启Opera浏览器自带隐藏福利功能 畅通无阻上谷歌YouTube等..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67" w:rsidRPr="00245F67" w:rsidRDefault="00245F67" w:rsidP="00245F67">
      <w:pPr>
        <w:widowControl/>
        <w:spacing w:before="100" w:beforeAutospacing="1" w:after="100" w:afterAutospacing="1"/>
        <w:jc w:val="left"/>
        <w:textAlignment w:val="baseline"/>
        <w:rPr>
          <w:del w:id="42" w:author="Unknown"/>
          <w:rFonts w:ascii="inherit" w:eastAsia="微软雅黑" w:hAnsi="inherit" w:cs="宋体"/>
          <w:color w:val="444444"/>
          <w:kern w:val="0"/>
          <w:sz w:val="24"/>
          <w:szCs w:val="24"/>
        </w:rPr>
      </w:pPr>
      <w:del w:id="43" w:author="Unknown"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教程结束，其他系统设置基本一致，关键在于两点：一是更改计算机默认位置到国外，二是更改浏览器默认语言，才会出现标题中的隐藏福利功能：</w:delText>
        </w:r>
        <w:r w:rsidRPr="00245F67">
          <w:rPr>
            <w:rFonts w:ascii="宋体" w:eastAsia="宋体" w:hAnsi="宋体" w:cs="宋体"/>
            <w:color w:val="993300"/>
            <w:kern w:val="0"/>
            <w:sz w:val="24"/>
            <w:szCs w:val="24"/>
            <w:bdr w:val="none" w:sz="0" w:space="0" w:color="auto" w:frame="1"/>
          </w:rPr>
          <w:delText>V屁恩</w:delText>
        </w:r>
        <w:r w:rsidRPr="00245F67">
          <w:rPr>
            <w:rFonts w:ascii="宋体" w:eastAsia="宋体" w:hAnsi="宋体" w:cs="宋体"/>
            <w:kern w:val="0"/>
            <w:sz w:val="24"/>
            <w:szCs w:val="24"/>
          </w:rPr>
          <w:delText>启用项。</w:delText>
        </w:r>
        <w:r w:rsidRPr="00245F67">
          <w:rPr>
            <w:rFonts w:ascii="宋体" w:eastAsia="宋体" w:hAnsi="宋体" w:cs="宋体"/>
            <w:kern w:val="0"/>
            <w:sz w:val="24"/>
            <w:szCs w:val="24"/>
          </w:rPr>
          <w:br/>
          <w:delText>设置好之后，浏览器的语言改回简体中文不影响。</w:delText>
        </w:r>
      </w:del>
    </w:p>
    <w:p w:rsidR="001F279E" w:rsidRDefault="001F279E"/>
    <w:sectPr w:rsidR="001F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F4977"/>
    <w:multiLevelType w:val="multilevel"/>
    <w:tmpl w:val="4904B2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EBB2825"/>
    <w:multiLevelType w:val="multilevel"/>
    <w:tmpl w:val="BA0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95"/>
    <w:rsid w:val="001F279E"/>
    <w:rsid w:val="00245F67"/>
    <w:rsid w:val="005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5F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45F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5F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45F6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5F6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45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5F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5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5F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45F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5F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45F6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5F6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45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5F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5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32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4356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902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laod.cn/wp-content/uploads/2018/05/o2.pn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img.laod.cn/wp-content/uploads/2018/05/o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mg.laod.cn/wp-content/uploads/2018/05/o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img.laod.cn/wp-content/uploads/2018/05/o3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.laod.cn/wp-content/uploads/2018/05/o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弓永壮</dc:creator>
  <cp:keywords/>
  <dc:description/>
  <cp:lastModifiedBy>弓永壮</cp:lastModifiedBy>
  <cp:revision>3</cp:revision>
  <dcterms:created xsi:type="dcterms:W3CDTF">2018-06-07T14:48:00Z</dcterms:created>
  <dcterms:modified xsi:type="dcterms:W3CDTF">2018-06-07T14:52:00Z</dcterms:modified>
</cp:coreProperties>
</file>